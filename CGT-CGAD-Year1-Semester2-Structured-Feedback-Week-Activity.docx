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848" w:rsidRDefault="009E3A57">
      <w:pPr>
        <w:pStyle w:val="Title"/>
      </w:pPr>
      <w:r>
        <w:t>Creating Games in Python</w:t>
      </w:r>
    </w:p>
    <w:p w:rsidR="00863848" w:rsidRDefault="009E3A57">
      <w:pPr>
        <w:pStyle w:val="Heading1"/>
      </w:pPr>
      <w:r>
        <w:t>Introduction</w:t>
      </w:r>
    </w:p>
    <w:p w:rsidR="00863848" w:rsidRDefault="00863848">
      <w:pPr>
        <w:pStyle w:val="Standard"/>
      </w:pPr>
    </w:p>
    <w:p w:rsidR="00863848" w:rsidRDefault="009E3A57">
      <w:pPr>
        <w:pStyle w:val="Standard"/>
      </w:pPr>
      <w:r>
        <w:t xml:space="preserve">Your task for this week is to see what it is like to work with another programming language based on what you have learned about programming so </w:t>
      </w:r>
      <w:r>
        <w:t>far.</w:t>
      </w:r>
    </w:p>
    <w:p w:rsidR="00863848" w:rsidRDefault="00863848">
      <w:pPr>
        <w:pStyle w:val="Standard"/>
      </w:pPr>
    </w:p>
    <w:p w:rsidR="00863848" w:rsidRDefault="009E3A57">
      <w:pPr>
        <w:pStyle w:val="Standard"/>
      </w:pPr>
      <w:r>
        <w:t>You will learn to work with the Python programming language along with a collection of Python modules called Pygame that are specifically designed for writing games.</w:t>
      </w:r>
    </w:p>
    <w:p w:rsidR="00863848" w:rsidRDefault="00863848">
      <w:pPr>
        <w:pStyle w:val="Standard"/>
      </w:pPr>
    </w:p>
    <w:p w:rsidR="00863848" w:rsidRDefault="009E3A57">
      <w:pPr>
        <w:pStyle w:val="Standard"/>
      </w:pPr>
      <w:r>
        <w:t>Learning a programming language from scratch is a daunting task and not something w</w:t>
      </w:r>
      <w:r>
        <w:t>e'd look to achieve in a week.</w:t>
      </w:r>
    </w:p>
    <w:p w:rsidR="00863848" w:rsidRDefault="00863848">
      <w:pPr>
        <w:pStyle w:val="Standard"/>
      </w:pPr>
    </w:p>
    <w:p w:rsidR="00863848" w:rsidRDefault="009E3A57">
      <w:pPr>
        <w:pStyle w:val="Standard"/>
      </w:pPr>
      <w:r>
        <w:t>However, by using what you have learned about programming in your course so far, you should be able to understand an existing Python program and modify it to make your own functionality.</w:t>
      </w:r>
    </w:p>
    <w:p w:rsidR="00863848" w:rsidRDefault="00863848">
      <w:pPr>
        <w:pStyle w:val="Standard"/>
      </w:pPr>
    </w:p>
    <w:p w:rsidR="00863848" w:rsidRDefault="009E3A57">
      <w:pPr>
        <w:pStyle w:val="Standard"/>
      </w:pPr>
      <w:r>
        <w:t xml:space="preserve">You will work together in groups to </w:t>
      </w:r>
      <w:r>
        <w:t>modify the Snake clone provided with functionality of your own choosing.</w:t>
      </w:r>
    </w:p>
    <w:p w:rsidR="00863848" w:rsidRDefault="00863848">
      <w:pPr>
        <w:pStyle w:val="Standard"/>
      </w:pPr>
    </w:p>
    <w:p w:rsidR="00863848" w:rsidRDefault="009E3A57">
      <w:pPr>
        <w:pStyle w:val="Heading1"/>
      </w:pPr>
      <w:r>
        <w:t>End of Week Presentation</w:t>
      </w:r>
    </w:p>
    <w:p w:rsidR="00863848" w:rsidRDefault="00863848">
      <w:pPr>
        <w:rPr>
          <w:lang w:eastAsia="en-GB"/>
        </w:rPr>
      </w:pPr>
    </w:p>
    <w:p w:rsidR="00863848" w:rsidRDefault="009E3A57">
      <w:pPr>
        <w:rPr>
          <w:lang w:eastAsia="en-GB"/>
        </w:rPr>
      </w:pPr>
      <w:r>
        <w:rPr>
          <w:lang w:eastAsia="en-GB"/>
        </w:rPr>
        <w:t xml:space="preserve">You will meet up with your staff supervisor at the end of the week for an informal presentation in room 4506. You may wish to use a PowerPoint presentation </w:t>
      </w:r>
      <w:r>
        <w:rPr>
          <w:lang w:eastAsia="en-GB"/>
        </w:rPr>
        <w:t xml:space="preserve">to show the work the group has done. At this point you can discuss the choices you made and receive feedback from your staff supervisor. </w:t>
      </w:r>
    </w:p>
    <w:p w:rsidR="00863848" w:rsidRDefault="00863848">
      <w:pPr>
        <w:pStyle w:val="Standard"/>
      </w:pPr>
    </w:p>
    <w:p w:rsidR="00863848" w:rsidRDefault="009E3A57">
      <w:pPr>
        <w:pStyle w:val="Heading1"/>
      </w:pPr>
      <w:r>
        <w:t>Task One</w:t>
      </w:r>
    </w:p>
    <w:p w:rsidR="00863848" w:rsidRDefault="00863848">
      <w:pPr>
        <w:pStyle w:val="Standard"/>
      </w:pPr>
    </w:p>
    <w:p w:rsidR="00863848" w:rsidRDefault="009E3A57">
      <w:pPr>
        <w:pStyle w:val="Standard"/>
      </w:pPr>
      <w:r>
        <w:t>Python uses a number of similar mechanisms to C++ to create functionality within our programs.</w:t>
      </w:r>
    </w:p>
    <w:p w:rsidR="00863848" w:rsidRDefault="00863848">
      <w:pPr>
        <w:pStyle w:val="Standard"/>
      </w:pPr>
    </w:p>
    <w:p w:rsidR="00863848" w:rsidRDefault="009E3A57" w:rsidP="00A40449">
      <w:pPr>
        <w:pStyle w:val="Standard"/>
        <w:numPr>
          <w:ilvl w:val="0"/>
          <w:numId w:val="4"/>
        </w:numPr>
        <w:pPrChange w:id="0" w:author="Grant Clarke" w:date="2015-02-19T09:59:00Z">
          <w:pPr>
            <w:pStyle w:val="Standard"/>
          </w:pPr>
        </w:pPrChange>
      </w:pPr>
      <w:r>
        <w:t>Programs in</w:t>
      </w:r>
      <w:r>
        <w:t xml:space="preserve"> both languages consist of a number of statements that are executed sequentially.</w:t>
      </w:r>
    </w:p>
    <w:p w:rsidR="00863848" w:rsidRDefault="009E3A57" w:rsidP="00A40449">
      <w:pPr>
        <w:pStyle w:val="Standard"/>
        <w:numPr>
          <w:ilvl w:val="0"/>
          <w:numId w:val="4"/>
        </w:numPr>
        <w:pPrChange w:id="1" w:author="Grant Clarke" w:date="2015-02-19T09:59:00Z">
          <w:pPr>
            <w:pStyle w:val="Standard"/>
          </w:pPr>
        </w:pPrChange>
      </w:pPr>
      <w:r>
        <w:t>Both languages use if statements in order make decisions with</w:t>
      </w:r>
      <w:ins w:id="2" w:author="Grant Clarke" w:date="2015-02-19T09:59:00Z">
        <w:r w:rsidR="00A40449">
          <w:t>in</w:t>
        </w:r>
      </w:ins>
      <w:r>
        <w:t xml:space="preserve"> a program.</w:t>
      </w:r>
    </w:p>
    <w:p w:rsidR="00863848" w:rsidRDefault="009E3A57" w:rsidP="00A40449">
      <w:pPr>
        <w:pStyle w:val="Standard"/>
        <w:numPr>
          <w:ilvl w:val="0"/>
          <w:numId w:val="4"/>
        </w:numPr>
        <w:pPrChange w:id="3" w:author="Grant Clarke" w:date="2015-02-19T09:59:00Z">
          <w:pPr>
            <w:pStyle w:val="Standard"/>
          </w:pPr>
        </w:pPrChange>
      </w:pPr>
      <w:r>
        <w:t>Both languages use loops to provide repetition within a program.</w:t>
      </w:r>
    </w:p>
    <w:p w:rsidR="00863848" w:rsidRDefault="009E3A57" w:rsidP="00A40449">
      <w:pPr>
        <w:pStyle w:val="Standard"/>
        <w:numPr>
          <w:ilvl w:val="0"/>
          <w:numId w:val="4"/>
        </w:numPr>
        <w:pPrChange w:id="4" w:author="Grant Clarke" w:date="2015-02-19T09:59:00Z">
          <w:pPr>
            <w:pStyle w:val="Standard"/>
          </w:pPr>
        </w:pPrChange>
      </w:pPr>
      <w:r>
        <w:t>Functions can be created with both l</w:t>
      </w:r>
      <w:r>
        <w:t>anguages.</w:t>
      </w:r>
    </w:p>
    <w:p w:rsidR="00863848" w:rsidRDefault="00863848">
      <w:pPr>
        <w:pStyle w:val="Standard"/>
      </w:pPr>
    </w:p>
    <w:p w:rsidR="00863848" w:rsidRDefault="009E3A57">
      <w:pPr>
        <w:pStyle w:val="Standard"/>
      </w:pPr>
      <w:r>
        <w:t>The first part of your task is to find out how to achieve programming mechanisms you are familiar with in C++ in Python.</w:t>
      </w:r>
    </w:p>
    <w:p w:rsidR="00863848" w:rsidRDefault="00863848">
      <w:pPr>
        <w:pStyle w:val="Standard"/>
      </w:pPr>
    </w:p>
    <w:p w:rsidR="00863848" w:rsidRDefault="009E3A57">
      <w:pPr>
        <w:pStyle w:val="Standard"/>
        <w:numPr>
          <w:ilvl w:val="0"/>
          <w:numId w:val="1"/>
        </w:numPr>
      </w:pPr>
      <w:r>
        <w:t>What does a for loop look like in Python?</w:t>
      </w:r>
    </w:p>
    <w:p w:rsidR="00863848" w:rsidRDefault="009E3A57">
      <w:pPr>
        <w:pStyle w:val="Standard"/>
        <w:numPr>
          <w:ilvl w:val="0"/>
          <w:numId w:val="1"/>
        </w:numPr>
      </w:pPr>
      <w:r>
        <w:t>What does an if statement look like in Python?</w:t>
      </w:r>
    </w:p>
    <w:p w:rsidR="00863848" w:rsidRDefault="009E3A57">
      <w:pPr>
        <w:pStyle w:val="Standard"/>
        <w:numPr>
          <w:ilvl w:val="0"/>
          <w:numId w:val="1"/>
        </w:numPr>
      </w:pPr>
      <w:r>
        <w:t>How do I define a function in Pyth</w:t>
      </w:r>
      <w:r>
        <w:t>on?</w:t>
      </w:r>
    </w:p>
    <w:p w:rsidR="00863848" w:rsidRDefault="009E3A57">
      <w:pPr>
        <w:pStyle w:val="Standard"/>
        <w:numPr>
          <w:ilvl w:val="0"/>
          <w:numId w:val="1"/>
        </w:numPr>
      </w:pPr>
      <w:r>
        <w:t>How do I pass parameters in Python?</w:t>
      </w:r>
    </w:p>
    <w:p w:rsidR="00863848" w:rsidRDefault="009E3A57">
      <w:pPr>
        <w:pStyle w:val="Standard"/>
        <w:numPr>
          <w:ilvl w:val="0"/>
          <w:numId w:val="1"/>
        </w:numPr>
      </w:pPr>
      <w:r>
        <w:t>How do I return a value from a Python function?</w:t>
      </w:r>
    </w:p>
    <w:p w:rsidR="00863848" w:rsidRDefault="009E3A57">
      <w:pPr>
        <w:pStyle w:val="Standard"/>
        <w:numPr>
          <w:ilvl w:val="0"/>
          <w:numId w:val="1"/>
        </w:numPr>
      </w:pPr>
      <w:r>
        <w:t>What else?</w:t>
      </w:r>
    </w:p>
    <w:p w:rsidR="00863848" w:rsidRDefault="00863848">
      <w:pPr>
        <w:pStyle w:val="Standard"/>
      </w:pPr>
    </w:p>
    <w:p w:rsidR="00863848" w:rsidRDefault="009E3A57">
      <w:pPr>
        <w:pStyle w:val="Heading2"/>
      </w:pPr>
      <w:r>
        <w:lastRenderedPageBreak/>
        <w:t>Task Two</w:t>
      </w:r>
    </w:p>
    <w:p w:rsidR="00863848" w:rsidRDefault="009E3A57">
      <w:pPr>
        <w:pStyle w:val="Standard"/>
      </w:pPr>
      <w:r>
        <w:t>There are some significant differences between the languages. Python doesn't have arrays like C++, but it does have the very powerful list data str</w:t>
      </w:r>
      <w:r>
        <w:t>ucture.</w:t>
      </w:r>
    </w:p>
    <w:p w:rsidR="00863848" w:rsidRDefault="00863848">
      <w:pPr>
        <w:pStyle w:val="Standard"/>
      </w:pPr>
    </w:p>
    <w:p w:rsidR="00863848" w:rsidRDefault="009E3A57">
      <w:pPr>
        <w:pStyle w:val="Standard"/>
      </w:pPr>
      <w:r>
        <w:t>Lists can be used in a similar way to arrays in C++, but they are a lot more flexible.</w:t>
      </w:r>
    </w:p>
    <w:p w:rsidR="00863848" w:rsidRDefault="00863848">
      <w:pPr>
        <w:pStyle w:val="Standard"/>
      </w:pPr>
    </w:p>
    <w:p w:rsidR="00863848" w:rsidRDefault="009E3A57">
      <w:pPr>
        <w:pStyle w:val="Standard"/>
      </w:pPr>
      <w:r>
        <w:t>Carry out some research to find out the following:</w:t>
      </w:r>
    </w:p>
    <w:p w:rsidR="00863848" w:rsidRDefault="00863848">
      <w:pPr>
        <w:pStyle w:val="Standard"/>
      </w:pPr>
    </w:p>
    <w:p w:rsidR="00863848" w:rsidRDefault="009E3A57">
      <w:pPr>
        <w:pStyle w:val="Standard"/>
        <w:numPr>
          <w:ilvl w:val="0"/>
          <w:numId w:val="2"/>
        </w:numPr>
      </w:pPr>
      <w:r>
        <w:t>How do I create a list?</w:t>
      </w:r>
    </w:p>
    <w:p w:rsidR="00863848" w:rsidRDefault="009E3A57">
      <w:pPr>
        <w:pStyle w:val="Standard"/>
        <w:numPr>
          <w:ilvl w:val="0"/>
          <w:numId w:val="2"/>
        </w:numPr>
      </w:pPr>
      <w:r>
        <w:t>How do I access elements in a list?</w:t>
      </w:r>
    </w:p>
    <w:p w:rsidR="00863848" w:rsidRDefault="009E3A57">
      <w:pPr>
        <w:pStyle w:val="Standard"/>
        <w:numPr>
          <w:ilvl w:val="0"/>
          <w:numId w:val="2"/>
        </w:numPr>
      </w:pPr>
      <w:r>
        <w:t>How do I change elements in a list?</w:t>
      </w:r>
    </w:p>
    <w:p w:rsidR="00863848" w:rsidRDefault="009E3A57">
      <w:pPr>
        <w:pStyle w:val="Standard"/>
        <w:numPr>
          <w:ilvl w:val="0"/>
          <w:numId w:val="2"/>
        </w:numPr>
      </w:pPr>
      <w:r>
        <w:t>How do I wr</w:t>
      </w:r>
      <w:r>
        <w:t>ite a for loop that goes through all elements in a list?</w:t>
      </w:r>
    </w:p>
    <w:p w:rsidR="00863848" w:rsidRDefault="00863848">
      <w:pPr>
        <w:pStyle w:val="Standard"/>
      </w:pPr>
    </w:p>
    <w:p w:rsidR="00863848" w:rsidRDefault="009E3A57">
      <w:pPr>
        <w:pStyle w:val="Heading1"/>
      </w:pPr>
      <w:r>
        <w:t>Task Three</w:t>
      </w:r>
    </w:p>
    <w:p w:rsidR="00863848" w:rsidRDefault="009E3A57">
      <w:pPr>
        <w:pStyle w:val="Standard"/>
      </w:pPr>
      <w:r>
        <w:t xml:space="preserve">Spend some time looking at the wormy.py script in </w:t>
      </w:r>
      <w:ins w:id="5" w:author="Grant Clarke" w:date="2015-02-19T10:00:00Z">
        <w:r w:rsidR="00A40449">
          <w:t xml:space="preserve">your </w:t>
        </w:r>
      </w:ins>
      <w:r>
        <w:t>groups. You'll notice when you run the script, it has very basic functionality.</w:t>
      </w:r>
    </w:p>
    <w:p w:rsidR="00863848" w:rsidRDefault="009E3A57">
      <w:pPr>
        <w:pStyle w:val="Standard"/>
      </w:pPr>
      <w:r>
        <w:t xml:space="preserve">Decide in your group what functionality and features </w:t>
      </w:r>
      <w:r>
        <w:t>you'd like to add to this program to make it a more interesting game.</w:t>
      </w:r>
    </w:p>
    <w:p w:rsidR="00863848" w:rsidRDefault="00863848">
      <w:pPr>
        <w:pStyle w:val="Standard"/>
      </w:pPr>
    </w:p>
    <w:p w:rsidR="00863848" w:rsidRDefault="009E3A57">
      <w:pPr>
        <w:pStyle w:val="Standard"/>
      </w:pPr>
      <w:r>
        <w:t>For example:</w:t>
      </w:r>
    </w:p>
    <w:p w:rsidR="00863848" w:rsidRDefault="00863848">
      <w:pPr>
        <w:pStyle w:val="Standard"/>
      </w:pPr>
    </w:p>
    <w:p w:rsidR="00863848" w:rsidRDefault="009E3A57">
      <w:pPr>
        <w:pStyle w:val="Standard"/>
        <w:numPr>
          <w:ilvl w:val="0"/>
          <w:numId w:val="3"/>
        </w:numPr>
      </w:pPr>
      <w:r>
        <w:t>Can you slow the snake down?</w:t>
      </w:r>
    </w:p>
    <w:p w:rsidR="00863848" w:rsidRDefault="009E3A57">
      <w:pPr>
        <w:pStyle w:val="Standard"/>
        <w:numPr>
          <w:ilvl w:val="0"/>
          <w:numId w:val="3"/>
        </w:numPr>
      </w:pPr>
      <w:r>
        <w:t>There is always just one apple, can you add more?</w:t>
      </w:r>
    </w:p>
    <w:p w:rsidR="00863848" w:rsidRDefault="009E3A57">
      <w:pPr>
        <w:pStyle w:val="Standard"/>
        <w:numPr>
          <w:ilvl w:val="0"/>
          <w:numId w:val="3"/>
        </w:numPr>
      </w:pPr>
      <w:r>
        <w:t>Can you add some sound effects?</w:t>
      </w:r>
    </w:p>
    <w:p w:rsidR="00863848" w:rsidRDefault="009E3A57">
      <w:pPr>
        <w:pStyle w:val="Standard"/>
        <w:numPr>
          <w:ilvl w:val="0"/>
          <w:numId w:val="3"/>
        </w:numPr>
      </w:pPr>
      <w:r>
        <w:t>Can you load image files in to improve the graphics?</w:t>
      </w:r>
    </w:p>
    <w:p w:rsidR="00863848" w:rsidRDefault="00863848">
      <w:pPr>
        <w:pStyle w:val="Standard"/>
      </w:pPr>
    </w:p>
    <w:p w:rsidR="00863848" w:rsidRDefault="009E3A57">
      <w:pPr>
        <w:pStyle w:val="Standard"/>
      </w:pPr>
      <w:r>
        <w:t>Try no</w:t>
      </w:r>
      <w:r>
        <w:t>t come up with anything too complex. Remember you only have a few days to implement them.</w:t>
      </w:r>
    </w:p>
    <w:p w:rsidR="00863848" w:rsidRDefault="00863848">
      <w:pPr>
        <w:pStyle w:val="Standard"/>
      </w:pPr>
    </w:p>
    <w:p w:rsidR="00863848" w:rsidRDefault="009E3A57">
      <w:pPr>
        <w:pStyle w:val="Standard"/>
      </w:pPr>
      <w:r>
        <w:t>Choose one feature each to start with and implement that feature in your own version of wormy.py</w:t>
      </w:r>
    </w:p>
    <w:p w:rsidR="00863848" w:rsidRDefault="00863848">
      <w:pPr>
        <w:pStyle w:val="Standard"/>
      </w:pPr>
    </w:p>
    <w:p w:rsidR="00863848" w:rsidRDefault="009E3A57">
      <w:pPr>
        <w:pStyle w:val="Heading1"/>
      </w:pPr>
      <w:r>
        <w:t>Integrating It All Together</w:t>
      </w:r>
    </w:p>
    <w:p w:rsidR="00863848" w:rsidRDefault="009E3A57">
      <w:pPr>
        <w:pStyle w:val="Standard"/>
      </w:pPr>
      <w:r>
        <w:t>Before Friday, (Thursday at the latest)</w:t>
      </w:r>
      <w:r>
        <w:t xml:space="preserve"> try and pull all the features into one version of the wormy.py so your group has a single game with all your features in it.</w:t>
      </w:r>
    </w:p>
    <w:p w:rsidR="00863848" w:rsidRDefault="009E3A57">
      <w:pPr>
        <w:pStyle w:val="Standard"/>
      </w:pPr>
      <w:r>
        <w:t xml:space="preserve">This can be tricky, depending on how you have all written your code. Try and use functions as much as possible as it’ll be easier </w:t>
      </w:r>
      <w:r>
        <w:t>to copy over function declarations and calls from one script to another rather than sections of code that are all in the one function.</w:t>
      </w:r>
    </w:p>
    <w:p w:rsidR="00863848" w:rsidRDefault="009E3A57">
      <w:pPr>
        <w:pStyle w:val="Standard"/>
      </w:pPr>
      <w:r>
        <w:t>You may wish to start with the unaltered wormy.py script and then each individual team member can add their own changes t</w:t>
      </w:r>
      <w:r>
        <w:t>o the script one after the other.</w:t>
      </w:r>
    </w:p>
    <w:p w:rsidR="00863848" w:rsidRDefault="00863848">
      <w:pPr>
        <w:pStyle w:val="Standard"/>
      </w:pPr>
    </w:p>
    <w:p w:rsidR="00863848" w:rsidRDefault="00863848">
      <w:pPr>
        <w:pageBreakBefore/>
      </w:pPr>
    </w:p>
    <w:p w:rsidR="00863848" w:rsidRDefault="009E3A57">
      <w:pPr>
        <w:pStyle w:val="Heading1"/>
      </w:pPr>
      <w:r>
        <w:t>Running worm.py</w:t>
      </w:r>
    </w:p>
    <w:p w:rsidR="00863848" w:rsidRDefault="009E3A57">
      <w:pPr>
        <w:pStyle w:val="Textbody"/>
      </w:pPr>
      <w:r>
        <w:t xml:space="preserve">Download the and </w:t>
      </w:r>
      <w:bookmarkStart w:id="6" w:name="_GoBack"/>
      <w:bookmarkEnd w:id="6"/>
      <w:r>
        <w:t>extract the python_pygame.zip from Blackboard under the module Programming in C++</w:t>
      </w:r>
    </w:p>
    <w:p w:rsidR="00863848" w:rsidRDefault="009E3A57">
      <w:pPr>
        <w:pStyle w:val="Textbody"/>
      </w:pPr>
      <w:r>
        <w:t>Double-click on python.exe.</w:t>
      </w:r>
    </w:p>
    <w:p w:rsidR="00863848" w:rsidRDefault="009E3A57">
      <w:pPr>
        <w:pStyle w:val="Textbody"/>
      </w:pPr>
      <w:r>
        <w:t xml:space="preserve">To execute the wormy.py python script, use the execfile Python </w:t>
      </w:r>
      <w:r>
        <w:t>function as follows:</w:t>
      </w:r>
    </w:p>
    <w:p w:rsidR="00863848" w:rsidRDefault="009E3A57">
      <w:pPr>
        <w:pStyle w:val="Textbody"/>
      </w:pPr>
      <w:r>
        <w:rPr>
          <w:noProof/>
          <w:lang w:eastAsia="en-GB" w:bidi="ar-SA"/>
        </w:rPr>
        <w:drawing>
          <wp:inline distT="0" distB="0" distL="0" distR="0">
            <wp:extent cx="3939966" cy="1996144"/>
            <wp:effectExtent l="0" t="0" r="3384" b="4106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9966" cy="199614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63848" w:rsidRDefault="009E3A57">
      <w:pPr>
        <w:pStyle w:val="Heading1"/>
      </w:pPr>
      <w:r>
        <w:t xml:space="preserve">Editing </w:t>
      </w:r>
      <w:ins w:id="7" w:author="Grant Clarke" w:date="2015-02-19T10:02:00Z">
        <w:r w:rsidR="00A40449">
          <w:t>t</w:t>
        </w:r>
      </w:ins>
      <w:del w:id="8" w:author="Grant Clarke" w:date="2015-02-19T10:02:00Z">
        <w:r w:rsidDel="00A40449">
          <w:delText>T</w:delText>
        </w:r>
      </w:del>
      <w:r>
        <w:t>he Script</w:t>
      </w:r>
    </w:p>
    <w:p w:rsidR="00863848" w:rsidRDefault="009E3A57">
      <w:pPr>
        <w:pStyle w:val="Textbody"/>
      </w:pPr>
      <w:r>
        <w:t>You can use any text editor to edit the script. Notepad++ has a couple of features that make it very helpful when it comes to editing Python scripts.</w:t>
      </w:r>
    </w:p>
    <w:p w:rsidR="00863848" w:rsidRDefault="009E3A57">
      <w:pPr>
        <w:pStyle w:val="Textbody"/>
      </w:pPr>
      <w:r>
        <w:t xml:space="preserve">One of the major differences between Python </w:t>
      </w:r>
      <w:ins w:id="9" w:author="Grant Clarke" w:date="2015-02-19T10:02:00Z">
        <w:r w:rsidR="00A40449">
          <w:t>and</w:t>
        </w:r>
      </w:ins>
      <w:del w:id="10" w:author="Grant Clarke" w:date="2015-02-19T10:02:00Z">
        <w:r w:rsidDel="00A40449">
          <w:delText>i</w:delText>
        </w:r>
        <w:r w:rsidDel="00A40449">
          <w:delText>n</w:delText>
        </w:r>
      </w:del>
      <w:r>
        <w:t xml:space="preserve"> C++ is </w:t>
      </w:r>
      <w:del w:id="11" w:author="Grant Clarke" w:date="2015-02-19T10:02:00Z">
        <w:r w:rsidDel="00A40449">
          <w:delText xml:space="preserve">that </w:delText>
        </w:r>
      </w:del>
      <w:r>
        <w:t xml:space="preserve">the </w:t>
      </w:r>
      <w:r>
        <w:t>use of white space (spaces, tabs) has meaning in Python and you therefore have to make sure you use spaces and tabs consistently when writing your scripts.</w:t>
      </w:r>
    </w:p>
    <w:p w:rsidR="00863848" w:rsidRDefault="009E3A57">
      <w:pPr>
        <w:pStyle w:val="Textbody"/>
      </w:pPr>
      <w:r>
        <w:t>The wormy.py uses spaces throughout for indentation. To get Notepad++ to uses spaces for all indenta</w:t>
      </w:r>
      <w:r>
        <w:t>tion, you have to change the Tab settings from the Settings &gt;&gt;&gt; Preferences menu.</w:t>
      </w:r>
    </w:p>
    <w:p w:rsidR="00863848" w:rsidRDefault="009E3A57">
      <w:pPr>
        <w:pStyle w:val="Textbody"/>
      </w:pPr>
      <w:r>
        <w:t>Make sure the Tab size is 4 and Replace by space is ticked.</w:t>
      </w:r>
    </w:p>
    <w:p w:rsidR="00863848" w:rsidRDefault="009E3A57">
      <w:pPr>
        <w:pStyle w:val="Textbody"/>
      </w:pPr>
      <w:r>
        <w:rPr>
          <w:noProof/>
          <w:lang w:eastAsia="en-GB" w:bidi="ar-SA"/>
        </w:rPr>
        <w:drawing>
          <wp:inline distT="0" distB="0" distL="0" distR="0">
            <wp:extent cx="5498442" cy="2550115"/>
            <wp:effectExtent l="0" t="0" r="7008" b="258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8442" cy="255011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63848" w:rsidRDefault="00863848">
      <w:pPr>
        <w:pStyle w:val="Textbody"/>
      </w:pPr>
    </w:p>
    <w:p w:rsidR="00863848" w:rsidRDefault="00863848">
      <w:pPr>
        <w:pageBreakBefore/>
      </w:pPr>
    </w:p>
    <w:p w:rsidR="00863848" w:rsidRDefault="009E3A57">
      <w:pPr>
        <w:pStyle w:val="Textbody"/>
      </w:pPr>
      <w:r>
        <w:t>It can also be useful to see tabs and spaces within the editor. You can turn this on from the View menu.</w:t>
      </w:r>
    </w:p>
    <w:p w:rsidR="00863848" w:rsidRDefault="009E3A57">
      <w:pPr>
        <w:pStyle w:val="Heading1"/>
      </w:pPr>
      <w:r>
        <w:rPr>
          <w:noProof/>
          <w:lang w:eastAsia="en-GB" w:bidi="ar-SA"/>
        </w:rPr>
        <w:drawing>
          <wp:inline distT="0" distB="0" distL="0" distR="0">
            <wp:extent cx="5517599" cy="1808765"/>
            <wp:effectExtent l="0" t="0" r="6901" b="985"/>
            <wp:docPr id="3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7599" cy="180876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63848" w:rsidRDefault="009E3A57">
      <w:pPr>
        <w:pStyle w:val="Heading1"/>
      </w:pPr>
      <w:r>
        <w:t>Lin</w:t>
      </w:r>
      <w:r>
        <w:t>ks</w:t>
      </w:r>
    </w:p>
    <w:p w:rsidR="00863848" w:rsidRDefault="009E3A57">
      <w:pPr>
        <w:pStyle w:val="Textbody"/>
      </w:pPr>
      <w:r>
        <w:t>Python Programming Language</w:t>
      </w:r>
    </w:p>
    <w:p w:rsidR="00863848" w:rsidRDefault="009E3A57">
      <w:pPr>
        <w:pStyle w:val="Textbody"/>
      </w:pPr>
      <w:hyperlink r:id="rId10" w:history="1">
        <w:r>
          <w:rPr>
            <w:rStyle w:val="Hyperlink"/>
          </w:rPr>
          <w:t>http://www.python.org</w:t>
        </w:r>
      </w:hyperlink>
    </w:p>
    <w:p w:rsidR="00863848" w:rsidRDefault="00863848">
      <w:pPr>
        <w:pStyle w:val="Textbody"/>
      </w:pPr>
    </w:p>
    <w:p w:rsidR="00863848" w:rsidRDefault="009E3A57">
      <w:pPr>
        <w:pStyle w:val="Textbody"/>
      </w:pPr>
      <w:r>
        <w:t>Pygame</w:t>
      </w:r>
    </w:p>
    <w:p w:rsidR="00863848" w:rsidRDefault="009E3A57">
      <w:pPr>
        <w:pStyle w:val="Textbody"/>
      </w:pPr>
      <w:hyperlink r:id="rId11" w:history="1">
        <w:r>
          <w:rPr>
            <w:rStyle w:val="Hyperlink"/>
          </w:rPr>
          <w:t>http://pygame.org</w:t>
        </w:r>
      </w:hyperlink>
    </w:p>
    <w:p w:rsidR="00863848" w:rsidRDefault="00863848">
      <w:pPr>
        <w:pStyle w:val="Textbody"/>
      </w:pPr>
    </w:p>
    <w:p w:rsidR="00863848" w:rsidRDefault="00863848">
      <w:pPr>
        <w:pStyle w:val="Textbody"/>
      </w:pPr>
    </w:p>
    <w:p w:rsidR="00863848" w:rsidRDefault="00863848">
      <w:pPr>
        <w:pStyle w:val="Standard"/>
      </w:pPr>
    </w:p>
    <w:p w:rsidR="00863848" w:rsidRDefault="00863848">
      <w:pPr>
        <w:pStyle w:val="Standard"/>
      </w:pPr>
    </w:p>
    <w:p w:rsidR="00863848" w:rsidRDefault="00863848">
      <w:pPr>
        <w:pStyle w:val="Standard"/>
      </w:pPr>
    </w:p>
    <w:p w:rsidR="00863848" w:rsidRDefault="00863848">
      <w:pPr>
        <w:pStyle w:val="Standard"/>
      </w:pPr>
    </w:p>
    <w:p w:rsidR="00863848" w:rsidRDefault="00863848">
      <w:pPr>
        <w:pStyle w:val="Standard"/>
      </w:pPr>
    </w:p>
    <w:p w:rsidR="00863848" w:rsidRDefault="00863848">
      <w:pPr>
        <w:pStyle w:val="Standard"/>
      </w:pPr>
    </w:p>
    <w:sectPr w:rsidR="0086384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A57" w:rsidRDefault="009E3A57">
      <w:r>
        <w:separator/>
      </w:r>
    </w:p>
  </w:endnote>
  <w:endnote w:type="continuationSeparator" w:id="0">
    <w:p w:rsidR="009E3A57" w:rsidRDefault="009E3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A57" w:rsidRDefault="009E3A57">
      <w:r>
        <w:rPr>
          <w:color w:val="000000"/>
        </w:rPr>
        <w:separator/>
      </w:r>
    </w:p>
  </w:footnote>
  <w:footnote w:type="continuationSeparator" w:id="0">
    <w:p w:rsidR="009E3A57" w:rsidRDefault="009E3A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222FAD"/>
    <w:multiLevelType w:val="multilevel"/>
    <w:tmpl w:val="6CFC7A0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320C24AA"/>
    <w:multiLevelType w:val="hybridMultilevel"/>
    <w:tmpl w:val="8B1C4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201228"/>
    <w:multiLevelType w:val="multilevel"/>
    <w:tmpl w:val="54FE0D0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58575CDF"/>
    <w:multiLevelType w:val="multilevel"/>
    <w:tmpl w:val="28C221A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ant Clarke">
    <w15:presenceInfo w15:providerId="Windows Live" w15:userId="613ca8ea81842f1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863848"/>
    <w:rsid w:val="00863848"/>
    <w:rsid w:val="009E3A57"/>
    <w:rsid w:val="00A4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669C27-A718-459A-A460-80969D8DE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GB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basedOn w:val="CommentTextChar"/>
    <w:rPr>
      <w:rFonts w:cs="Mangal"/>
      <w:b/>
      <w:bCs/>
      <w:sz w:val="20"/>
      <w:szCs w:val="18"/>
    </w:rPr>
  </w:style>
  <w:style w:type="paragraph" w:styleId="BalloonText">
    <w:name w:val="Balloon Text"/>
    <w:basedOn w:val="Normal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ygame.org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python.or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Grant Clarke</dc:creator>
  <cp:lastModifiedBy>Grant Clarke</cp:lastModifiedBy>
  <cp:revision>2</cp:revision>
  <dcterms:created xsi:type="dcterms:W3CDTF">2015-02-19T10:04:00Z</dcterms:created>
  <dcterms:modified xsi:type="dcterms:W3CDTF">2015-02-19T10:04:00Z</dcterms:modified>
</cp:coreProperties>
</file>